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E703" w14:textId="77777777" w:rsidR="00B35B98" w:rsidRDefault="00B35B98" w:rsidP="00B35B98">
      <w:pPr>
        <w:spacing w:after="0" w:line="360" w:lineRule="auto"/>
        <w:jc w:val="center"/>
        <w:rPr>
          <w:ins w:id="0" w:author="Никита Гуценко"/>
          <w:rFonts w:ascii="Times New Roman" w:hAnsi="Times New Roman" w:cs="Times New Roman"/>
          <w:sz w:val="28"/>
          <w:szCs w:val="28"/>
        </w:rPr>
      </w:pPr>
      <w:ins w:id="1" w:author="Никита Гуценко">
        <w:r>
          <w:rPr>
            <w:rFonts w:ascii="Times New Roman" w:hAnsi="Times New Roman" w:cs="Times New Roman"/>
            <w:sz w:val="28"/>
            <w:szCs w:val="28"/>
          </w:rPr>
          <w:t>МІНІСТЕРСТВО ОСВІТИ І НАУКИ УКРАЇНИ</w:t>
        </w:r>
      </w:ins>
    </w:p>
    <w:p w14:paraId="73203381" w14:textId="77777777" w:rsidR="00B35B98" w:rsidRDefault="00B35B98" w:rsidP="00B35B98">
      <w:pPr>
        <w:spacing w:after="0" w:line="360" w:lineRule="auto"/>
        <w:jc w:val="center"/>
        <w:rPr>
          <w:ins w:id="2" w:author="Никита Гуценко"/>
          <w:rFonts w:ascii="Times New Roman" w:hAnsi="Times New Roman" w:cs="Times New Roman"/>
          <w:sz w:val="28"/>
          <w:szCs w:val="28"/>
        </w:rPr>
      </w:pPr>
      <w:ins w:id="3" w:author="Никита Гуценко">
        <w:r>
          <w:rPr>
            <w:rFonts w:ascii="Times New Roman" w:hAnsi="Times New Roman" w:cs="Times New Roman"/>
            <w:sz w:val="28"/>
            <w:szCs w:val="28"/>
          </w:rPr>
          <w:t>НАЦІОНАЛЬНИЙ ТЕХНІЧНИЙ УНІВЕРСИТЕТ УКРАЇНИ</w:t>
        </w:r>
      </w:ins>
    </w:p>
    <w:p w14:paraId="3564DEC4" w14:textId="77777777" w:rsidR="00B35B98" w:rsidRDefault="00B35B98" w:rsidP="00B35B98">
      <w:pPr>
        <w:spacing w:after="960" w:line="360" w:lineRule="auto"/>
        <w:jc w:val="center"/>
        <w:rPr>
          <w:ins w:id="4" w:author="Никита Гуценко"/>
          <w:rFonts w:ascii="Times New Roman" w:hAnsi="Times New Roman" w:cs="Times New Roman"/>
          <w:sz w:val="28"/>
          <w:szCs w:val="28"/>
        </w:rPr>
      </w:pPr>
      <w:ins w:id="5" w:author="Никита Гуценко">
        <w:r>
          <w:rPr>
            <w:rFonts w:ascii="Times New Roman" w:hAnsi="Times New Roman" w:cs="Times New Roman"/>
            <w:sz w:val="28"/>
            <w:szCs w:val="28"/>
          </w:rPr>
          <w:t>«КИЇВСЬКИЙ ПОЛІТЕХНІЧНИЙ ІНСТИТУТ ІМ. І. СІКОРСЬКОГО»</w:t>
        </w:r>
      </w:ins>
    </w:p>
    <w:p w14:paraId="79C2C543" w14:textId="77777777" w:rsidR="00B35B98" w:rsidRDefault="00B35B98" w:rsidP="00B35B98">
      <w:pPr>
        <w:spacing w:after="0" w:line="360" w:lineRule="auto"/>
        <w:jc w:val="center"/>
        <w:rPr>
          <w:ins w:id="6" w:author="Никита Гуценко"/>
          <w:rFonts w:ascii="Times New Roman" w:hAnsi="Times New Roman" w:cs="Times New Roman"/>
          <w:sz w:val="28"/>
          <w:szCs w:val="28"/>
        </w:rPr>
      </w:pPr>
      <w:ins w:id="7" w:author="Никита Гуценко">
        <w:r>
          <w:rPr>
            <w:rFonts w:ascii="Times New Roman" w:hAnsi="Times New Roman" w:cs="Times New Roman"/>
            <w:sz w:val="28"/>
            <w:szCs w:val="28"/>
          </w:rPr>
          <w:t>ФАКУЛЬТЕТ ЕЛЕКТРОНІКИ</w:t>
        </w:r>
      </w:ins>
    </w:p>
    <w:p w14:paraId="4016A728" w14:textId="77777777" w:rsidR="00B35B98" w:rsidRDefault="00B35B98" w:rsidP="00B35B98">
      <w:pPr>
        <w:spacing w:after="1080" w:line="360" w:lineRule="auto"/>
        <w:jc w:val="center"/>
        <w:rPr>
          <w:ins w:id="8" w:author="Никита Гуценко"/>
          <w:rFonts w:ascii="Times New Roman" w:hAnsi="Times New Roman" w:cs="Times New Roman"/>
          <w:sz w:val="28"/>
          <w:szCs w:val="28"/>
        </w:rPr>
      </w:pPr>
      <w:ins w:id="9" w:author="Никита Гуценко">
        <w:r>
          <w:rPr>
            <w:rFonts w:ascii="Times New Roman" w:hAnsi="Times New Roman" w:cs="Times New Roman"/>
            <w:sz w:val="28"/>
            <w:szCs w:val="28"/>
          </w:rPr>
          <w:t xml:space="preserve"> КАФЕДРА КОНСТРУЮВАННЯ ЕЛЕКТРОННО-ОБЧИСЛЮВАЛЬНОЇ АПАРАТУРИ</w:t>
        </w:r>
      </w:ins>
    </w:p>
    <w:p w14:paraId="40178146" w14:textId="77777777" w:rsidR="00B35B98" w:rsidRDefault="00B35B98" w:rsidP="00B35B98">
      <w:pPr>
        <w:spacing w:before="100" w:beforeAutospacing="1" w:after="0" w:line="360" w:lineRule="auto"/>
        <w:jc w:val="center"/>
        <w:rPr>
          <w:ins w:id="10" w:author="Никита Гуценко"/>
          <w:rFonts w:ascii="Times New Roman" w:hAnsi="Times New Roman" w:cs="Times New Roman"/>
          <w:sz w:val="28"/>
          <w:szCs w:val="28"/>
        </w:rPr>
      </w:pPr>
      <w:ins w:id="11" w:author="Никита Гуценко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>Звіт з розрахункової роботи з дисципліни</w:t>
        </w:r>
      </w:ins>
    </w:p>
    <w:p w14:paraId="60C728CE" w14:textId="77777777" w:rsidR="00B35B98" w:rsidRDefault="00B35B98" w:rsidP="00B35B98">
      <w:pPr>
        <w:spacing w:after="0" w:line="360" w:lineRule="auto"/>
        <w:jc w:val="center"/>
        <w:rPr>
          <w:ins w:id="12" w:author="Никита Гуценко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ins w:id="13" w:author="Никита Гуценко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>«Електронно-обчислювальні пристрої та системи»</w:t>
        </w:r>
      </w:ins>
    </w:p>
    <w:p w14:paraId="53754086" w14:textId="77777777" w:rsidR="00B35B98" w:rsidRDefault="00B35B98" w:rsidP="00B35B98">
      <w:pPr>
        <w:spacing w:after="0" w:line="360" w:lineRule="auto"/>
        <w:jc w:val="center"/>
        <w:rPr>
          <w:ins w:id="14" w:author="Никита Гуценко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ins w:id="15" w:author="Никита Гуценко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>На тему:</w:t>
        </w:r>
      </w:ins>
    </w:p>
    <w:p w14:paraId="1D5876AF" w14:textId="77777777" w:rsidR="00545138" w:rsidRDefault="00B35B98" w:rsidP="005451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ins w:id="16" w:author="Никита Гуценко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>«Прилад розумного освітлення»</w:t>
        </w:r>
      </w:ins>
    </w:p>
    <w:p w14:paraId="77D1DCF8" w14:textId="77777777" w:rsidR="00545138" w:rsidRDefault="00B35B98" w:rsidP="005451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ins w:id="17" w:author="Никита Гуценко">
        <w:r>
          <w:rPr>
            <w:rFonts w:ascii="Times New Roman" w:hAnsi="Times New Roman" w:cs="Times New Roman"/>
            <w:sz w:val="28"/>
            <w:szCs w:val="28"/>
          </w:rPr>
          <w:t>Виконав:</w:t>
        </w:r>
      </w:ins>
    </w:p>
    <w:p w14:paraId="59DD74D3" w14:textId="77777777" w:rsidR="00545138" w:rsidRDefault="00B35B98" w:rsidP="005451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ins w:id="18" w:author="Никита Гуценко">
        <w:r>
          <w:rPr>
            <w:rFonts w:ascii="Times New Roman" w:hAnsi="Times New Roman" w:cs="Times New Roman"/>
            <w:sz w:val="28"/>
            <w:szCs w:val="28"/>
          </w:rPr>
          <w:t>студент гр. ДК-4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2</w:t>
        </w:r>
      </w:ins>
    </w:p>
    <w:p w14:paraId="610052A5" w14:textId="77777777" w:rsidR="00545138" w:rsidRDefault="00B35B98" w:rsidP="005451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ins w:id="19" w:author="Никита Гуценко">
        <w:r>
          <w:rPr>
            <w:rFonts w:ascii="Times New Roman" w:hAnsi="Times New Roman" w:cs="Times New Roman"/>
            <w:sz w:val="28"/>
            <w:szCs w:val="28"/>
          </w:rPr>
          <w:t>Гуценко М.В.</w:t>
        </w:r>
      </w:ins>
    </w:p>
    <w:p w14:paraId="5EA2AE49" w14:textId="77777777" w:rsidR="00545138" w:rsidRDefault="00B35B98" w:rsidP="005451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ins w:id="20" w:author="Никита Гуценко">
        <w:r>
          <w:rPr>
            <w:rFonts w:ascii="Times New Roman" w:hAnsi="Times New Roman" w:cs="Times New Roman"/>
            <w:sz w:val="28"/>
            <w:szCs w:val="28"/>
          </w:rPr>
          <w:t>Перевірив</w:t>
        </w:r>
      </w:ins>
    </w:p>
    <w:p w14:paraId="6AA52D0B" w14:textId="1E1D21B4" w:rsidR="00B35B98" w:rsidRPr="00545138" w:rsidRDefault="00B35B98" w:rsidP="00545138">
      <w:pPr>
        <w:spacing w:after="2040" w:line="360" w:lineRule="auto"/>
        <w:jc w:val="right"/>
        <w:rPr>
          <w:ins w:id="21" w:author="Никита Гуценко"/>
          <w:rFonts w:ascii="Times New Roman" w:hAnsi="Times New Roman" w:cs="Times New Roman"/>
          <w:sz w:val="28"/>
          <w:szCs w:val="28"/>
        </w:rPr>
      </w:pPr>
      <w:proofErr w:type="spellStart"/>
      <w:ins w:id="22" w:author="Никита Гуценко">
        <w:r>
          <w:rPr>
            <w:rFonts w:ascii="Times New Roman" w:hAnsi="Times New Roman" w:cs="Times New Roman"/>
            <w:sz w:val="28"/>
            <w:szCs w:val="28"/>
          </w:rPr>
          <w:t>Ходнєв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Т.А</w:t>
        </w:r>
      </w:ins>
    </w:p>
    <w:p w14:paraId="3D5ED670" w14:textId="631A26D1" w:rsidR="00D1207C" w:rsidRPr="00545138" w:rsidRDefault="00B35B98" w:rsidP="00545138">
      <w:pPr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ins w:id="23" w:author="Никита Гуценко">
        <w:r>
          <w:rPr>
            <w:rFonts w:ascii="Times New Roman" w:hAnsi="Times New Roman" w:cs="Times New Roman"/>
            <w:sz w:val="28"/>
            <w:szCs w:val="28"/>
          </w:rPr>
          <w:t>Київ – 2018</w:t>
        </w:r>
      </w:ins>
    </w:p>
    <w:p w14:paraId="52A889F7" w14:textId="5F44669B" w:rsidR="00DF209F" w:rsidRDefault="00D1207C" w:rsidP="004444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План</w:t>
      </w:r>
    </w:p>
    <w:p w14:paraId="5E2133D4" w14:textId="0FDCAF66" w:rsidR="00D1207C" w:rsidRDefault="00D1207C" w:rsidP="0044446E">
      <w:pPr>
        <w:pStyle w:val="a3"/>
        <w:numPr>
          <w:ilvl w:val="0"/>
          <w:numId w:val="1"/>
        </w:numPr>
        <w:tabs>
          <w:tab w:val="right" w:leader="dot" w:pos="9639"/>
        </w:tabs>
        <w:spacing w:line="360" w:lineRule="auto"/>
        <w:ind w:left="714" w:right="50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Вступ</w:t>
      </w:r>
      <w:r>
        <w:rPr>
          <w:rFonts w:ascii="Times New Roman" w:hAnsi="Times New Roman" w:cs="Times New Roman"/>
          <w:sz w:val="28"/>
        </w:rPr>
        <w:tab/>
      </w:r>
      <w:r w:rsidR="00AA5D06">
        <w:rPr>
          <w:rFonts w:ascii="Times New Roman" w:hAnsi="Times New Roman" w:cs="Times New Roman"/>
          <w:sz w:val="28"/>
        </w:rPr>
        <w:t>3</w:t>
      </w:r>
    </w:p>
    <w:p w14:paraId="1528BB6B" w14:textId="204186EA" w:rsidR="00D1207C" w:rsidRDefault="00D1207C" w:rsidP="0044446E">
      <w:pPr>
        <w:pStyle w:val="a3"/>
        <w:numPr>
          <w:ilvl w:val="0"/>
          <w:numId w:val="1"/>
        </w:numPr>
        <w:tabs>
          <w:tab w:val="right" w:leader="dot" w:pos="963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завдання</w:t>
      </w:r>
      <w:r>
        <w:rPr>
          <w:rFonts w:ascii="Times New Roman" w:hAnsi="Times New Roman" w:cs="Times New Roman"/>
          <w:sz w:val="28"/>
        </w:rPr>
        <w:tab/>
      </w:r>
      <w:r w:rsidR="00AA5D06">
        <w:rPr>
          <w:rFonts w:ascii="Times New Roman" w:hAnsi="Times New Roman" w:cs="Times New Roman"/>
          <w:sz w:val="28"/>
        </w:rPr>
        <w:t>5</w:t>
      </w:r>
    </w:p>
    <w:p w14:paraId="54F8BFB9" w14:textId="0CE194F4" w:rsidR="00D1207C" w:rsidRDefault="00D1207C" w:rsidP="0044446E">
      <w:pPr>
        <w:pStyle w:val="a3"/>
        <w:numPr>
          <w:ilvl w:val="0"/>
          <w:numId w:val="1"/>
        </w:numPr>
        <w:tabs>
          <w:tab w:val="right" w:leader="dot" w:pos="963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Вирішення поставленого завдання</w:t>
      </w:r>
      <w:r>
        <w:rPr>
          <w:rFonts w:ascii="Times New Roman" w:hAnsi="Times New Roman" w:cs="Times New Roman"/>
          <w:sz w:val="28"/>
        </w:rPr>
        <w:tab/>
      </w:r>
      <w:r w:rsidR="00AA5D06">
        <w:rPr>
          <w:rFonts w:ascii="Times New Roman" w:hAnsi="Times New Roman" w:cs="Times New Roman"/>
          <w:sz w:val="28"/>
        </w:rPr>
        <w:t>6</w:t>
      </w:r>
    </w:p>
    <w:p w14:paraId="5BECD045" w14:textId="6BD277D1" w:rsidR="00D1207C" w:rsidRDefault="00D1207C" w:rsidP="0044446E">
      <w:pPr>
        <w:pStyle w:val="a3"/>
        <w:numPr>
          <w:ilvl w:val="0"/>
          <w:numId w:val="1"/>
        </w:numPr>
        <w:tabs>
          <w:tab w:val="right" w:leader="dot" w:pos="963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роботи приладу</w:t>
      </w:r>
      <w:r>
        <w:rPr>
          <w:rFonts w:ascii="Times New Roman" w:hAnsi="Times New Roman" w:cs="Times New Roman"/>
          <w:sz w:val="28"/>
        </w:rPr>
        <w:tab/>
      </w:r>
      <w:r w:rsidR="00E43287">
        <w:rPr>
          <w:rFonts w:ascii="Times New Roman" w:hAnsi="Times New Roman" w:cs="Times New Roman"/>
          <w:sz w:val="28"/>
        </w:rPr>
        <w:t>7</w:t>
      </w:r>
    </w:p>
    <w:p w14:paraId="59031AC2" w14:textId="044B857D" w:rsidR="00D1207C" w:rsidRDefault="00D1207C" w:rsidP="0044446E">
      <w:pPr>
        <w:pStyle w:val="a3"/>
        <w:numPr>
          <w:ilvl w:val="1"/>
          <w:numId w:val="1"/>
        </w:numPr>
        <w:tabs>
          <w:tab w:val="right" w:leader="dot" w:pos="963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Апаратна частина</w:t>
      </w:r>
      <w:r>
        <w:rPr>
          <w:rFonts w:ascii="Times New Roman" w:hAnsi="Times New Roman" w:cs="Times New Roman"/>
          <w:sz w:val="28"/>
        </w:rPr>
        <w:tab/>
      </w:r>
      <w:r w:rsidR="00E43287">
        <w:rPr>
          <w:rFonts w:ascii="Times New Roman" w:hAnsi="Times New Roman" w:cs="Times New Roman"/>
          <w:sz w:val="28"/>
        </w:rPr>
        <w:t>7</w:t>
      </w:r>
    </w:p>
    <w:p w14:paraId="78F4EE92" w14:textId="604CC9ED" w:rsidR="00D1207C" w:rsidRDefault="00D1207C" w:rsidP="0044446E">
      <w:pPr>
        <w:pStyle w:val="a3"/>
        <w:numPr>
          <w:ilvl w:val="1"/>
          <w:numId w:val="1"/>
        </w:numPr>
        <w:tabs>
          <w:tab w:val="right" w:leader="dot" w:pos="963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Програмна частина</w:t>
      </w:r>
      <w:r>
        <w:rPr>
          <w:rFonts w:ascii="Times New Roman" w:hAnsi="Times New Roman" w:cs="Times New Roman"/>
          <w:sz w:val="28"/>
        </w:rPr>
        <w:tab/>
      </w:r>
      <w:r w:rsidR="00E43287">
        <w:rPr>
          <w:rFonts w:ascii="Times New Roman" w:hAnsi="Times New Roman" w:cs="Times New Roman"/>
          <w:sz w:val="28"/>
        </w:rPr>
        <w:t>7</w:t>
      </w:r>
    </w:p>
    <w:p w14:paraId="64BACF8C" w14:textId="7CEB67CE" w:rsidR="00D1207C" w:rsidRDefault="00D1207C" w:rsidP="0044446E">
      <w:pPr>
        <w:pStyle w:val="a3"/>
        <w:numPr>
          <w:ilvl w:val="0"/>
          <w:numId w:val="1"/>
        </w:numPr>
        <w:tabs>
          <w:tab w:val="right" w:leader="dot" w:pos="9639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Висновки</w:t>
      </w:r>
      <w:r>
        <w:rPr>
          <w:rFonts w:ascii="Times New Roman" w:hAnsi="Times New Roman" w:cs="Times New Roman"/>
          <w:sz w:val="28"/>
        </w:rPr>
        <w:tab/>
      </w:r>
      <w:r w:rsidR="00E43287">
        <w:rPr>
          <w:rFonts w:ascii="Times New Roman" w:hAnsi="Times New Roman" w:cs="Times New Roman"/>
          <w:sz w:val="28"/>
        </w:rPr>
        <w:t>8</w:t>
      </w:r>
    </w:p>
    <w:p w14:paraId="3BBC4896" w14:textId="77777777" w:rsidR="00D1207C" w:rsidRDefault="00D1207C" w:rsidP="0044446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D62E74" w14:textId="14FB66F2" w:rsidR="00D1207C" w:rsidRPr="00AA5D06" w:rsidRDefault="00D1207C" w:rsidP="0044446E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b/>
          <w:i/>
          <w:sz w:val="28"/>
        </w:rPr>
      </w:pPr>
      <w:r w:rsidRPr="00AA5D06">
        <w:rPr>
          <w:rFonts w:ascii="Times New Roman" w:hAnsi="Times New Roman" w:cs="Times New Roman"/>
          <w:b/>
          <w:i/>
          <w:sz w:val="28"/>
        </w:rPr>
        <w:lastRenderedPageBreak/>
        <w:t>Вступ</w:t>
      </w:r>
    </w:p>
    <w:p w14:paraId="0BA91A99" w14:textId="41A3EDA4" w:rsidR="00D1207C" w:rsidRDefault="00D1207C" w:rsidP="0044446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D1207C">
        <w:rPr>
          <w:rFonts w:ascii="Times New Roman" w:hAnsi="Times New Roman" w:cs="Times New Roman"/>
          <w:b/>
          <w:bCs/>
          <w:sz w:val="28"/>
        </w:rPr>
        <w:t>Інтерне́т</w:t>
      </w:r>
      <w:proofErr w:type="spellEnd"/>
      <w:r w:rsidRPr="00D1207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1207C">
        <w:rPr>
          <w:rFonts w:ascii="Times New Roman" w:hAnsi="Times New Roman" w:cs="Times New Roman"/>
          <w:b/>
          <w:bCs/>
          <w:sz w:val="28"/>
        </w:rPr>
        <w:t>рече́й</w:t>
      </w:r>
      <w:proofErr w:type="spellEnd"/>
      <w:r w:rsidRPr="00D1207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207C">
        <w:rPr>
          <w:rFonts w:ascii="Times New Roman" w:hAnsi="Times New Roman" w:cs="Times New Roman"/>
          <w:sz w:val="28"/>
        </w:rPr>
        <w:fldChar w:fldCharType="begin"/>
      </w:r>
      <w:r w:rsidRPr="00D1207C">
        <w:rPr>
          <w:rFonts w:ascii="Times New Roman" w:hAnsi="Times New Roman" w:cs="Times New Roman"/>
          <w:sz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D1207C">
        <w:rPr>
          <w:rFonts w:ascii="Times New Roman" w:hAnsi="Times New Roman" w:cs="Times New Roman"/>
          <w:sz w:val="28"/>
        </w:rPr>
        <w:fldChar w:fldCharType="separate"/>
      </w:r>
      <w:r w:rsidRPr="00D1207C">
        <w:rPr>
          <w:rStyle w:val="a4"/>
          <w:rFonts w:ascii="Times New Roman" w:hAnsi="Times New Roman" w:cs="Times New Roman"/>
          <w:sz w:val="28"/>
        </w:rPr>
        <w:t>англ</w:t>
      </w:r>
      <w:proofErr w:type="spellEnd"/>
      <w:r w:rsidRPr="00D1207C">
        <w:rPr>
          <w:rStyle w:val="a4"/>
          <w:rFonts w:ascii="Times New Roman" w:hAnsi="Times New Roman" w:cs="Times New Roman"/>
          <w:sz w:val="28"/>
        </w:rPr>
        <w:t>.</w:t>
      </w:r>
      <w:r w:rsidRPr="00D1207C">
        <w:rPr>
          <w:rFonts w:ascii="Times New Roman" w:hAnsi="Times New Roman" w:cs="Times New Roman"/>
          <w:sz w:val="28"/>
        </w:rPr>
        <w:fldChar w:fldCharType="end"/>
      </w:r>
      <w:r w:rsidRPr="00D1207C">
        <w:rPr>
          <w:rFonts w:ascii="Times New Roman" w:hAnsi="Times New Roman" w:cs="Times New Roman"/>
          <w:sz w:val="28"/>
        </w:rPr>
        <w:t xml:space="preserve"> </w:t>
      </w:r>
      <w:r w:rsidRPr="00D1207C">
        <w:rPr>
          <w:rFonts w:ascii="Times New Roman" w:hAnsi="Times New Roman" w:cs="Times New Roman"/>
          <w:i/>
          <w:iCs/>
          <w:sz w:val="28"/>
          <w:lang w:val="en"/>
        </w:rPr>
        <w:t>Internet of Things, IoT</w:t>
      </w:r>
      <w:r w:rsidRPr="00D1207C">
        <w:rPr>
          <w:rFonts w:ascii="Times New Roman" w:hAnsi="Times New Roman" w:cs="Times New Roman"/>
          <w:sz w:val="28"/>
        </w:rPr>
        <w:t xml:space="preserve">) — концепція </w:t>
      </w:r>
      <w:hyperlink r:id="rId6" w:tooltip="Комунікаційна мережа" w:history="1">
        <w:r w:rsidRPr="00D1207C">
          <w:rPr>
            <w:rStyle w:val="a4"/>
            <w:rFonts w:ascii="Times New Roman" w:hAnsi="Times New Roman" w:cs="Times New Roman"/>
            <w:sz w:val="28"/>
          </w:rPr>
          <w:t>мережі</w:t>
        </w:r>
      </w:hyperlink>
      <w:r w:rsidRPr="00D1207C">
        <w:rPr>
          <w:rFonts w:ascii="Times New Roman" w:hAnsi="Times New Roman" w:cs="Times New Roman"/>
          <w:sz w:val="28"/>
        </w:rPr>
        <w:t>, що складається із взаємозв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 xml:space="preserve">язаних фізичних пристроїв, які мають вбудовані </w:t>
      </w:r>
      <w:hyperlink r:id="rId7" w:tooltip="Давач" w:history="1">
        <w:r w:rsidRPr="00D1207C">
          <w:rPr>
            <w:rStyle w:val="a4"/>
            <w:rFonts w:ascii="Times New Roman" w:hAnsi="Times New Roman" w:cs="Times New Roman"/>
            <w:sz w:val="28"/>
          </w:rPr>
          <w:t>давачі</w:t>
        </w:r>
      </w:hyperlink>
      <w:r w:rsidRPr="00D1207C">
        <w:rPr>
          <w:rFonts w:ascii="Times New Roman" w:hAnsi="Times New Roman" w:cs="Times New Roman"/>
          <w:sz w:val="28"/>
        </w:rPr>
        <w:t xml:space="preserve">, а також </w:t>
      </w:r>
      <w:hyperlink r:id="rId8" w:tooltip="Програмне забезпечення" w:history="1">
        <w:r w:rsidRPr="00D1207C">
          <w:rPr>
            <w:rStyle w:val="a4"/>
            <w:rFonts w:ascii="Times New Roman" w:hAnsi="Times New Roman" w:cs="Times New Roman"/>
            <w:sz w:val="28"/>
          </w:rPr>
          <w:t>програмне забезпечення</w:t>
        </w:r>
      </w:hyperlink>
      <w:r w:rsidRPr="00D1207C">
        <w:rPr>
          <w:rFonts w:ascii="Times New Roman" w:hAnsi="Times New Roman" w:cs="Times New Roman"/>
          <w:sz w:val="28"/>
        </w:rPr>
        <w:t>, що дозволяє здійснювати передачу і обмін даними між фізичним світом і комп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 xml:space="preserve">ютерними системами, за допомогою використання стандартних </w:t>
      </w:r>
      <w:hyperlink r:id="rId9" w:tooltip="Протокол передавання даних" w:history="1">
        <w:r w:rsidRPr="00D1207C">
          <w:rPr>
            <w:rStyle w:val="a4"/>
            <w:rFonts w:ascii="Times New Roman" w:hAnsi="Times New Roman" w:cs="Times New Roman"/>
            <w:sz w:val="28"/>
          </w:rPr>
          <w:t>протоколів</w:t>
        </w:r>
      </w:hyperlink>
      <w:r w:rsidRPr="00D1207C">
        <w:rPr>
          <w:rFonts w:ascii="Times New Roman" w:hAnsi="Times New Roman" w:cs="Times New Roman"/>
          <w:sz w:val="28"/>
        </w:rPr>
        <w:t xml:space="preserve"> зв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>язку. Окрім датчиків, мережа може мати виконавчі пристрої, вбудовані у фізичні об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>єкти і пов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 xml:space="preserve">язані між собою через дротові чи </w:t>
      </w:r>
      <w:hyperlink r:id="rId10" w:tooltip="Бездротова мережа" w:history="1">
        <w:r w:rsidRPr="00D1207C">
          <w:rPr>
            <w:rStyle w:val="a4"/>
            <w:rFonts w:ascii="Times New Roman" w:hAnsi="Times New Roman" w:cs="Times New Roman"/>
            <w:sz w:val="28"/>
          </w:rPr>
          <w:t>бездротові мережі</w:t>
        </w:r>
      </w:hyperlink>
      <w:r w:rsidRPr="00D1207C">
        <w:rPr>
          <w:rFonts w:ascii="Times New Roman" w:hAnsi="Times New Roman" w:cs="Times New Roman"/>
          <w:sz w:val="28"/>
        </w:rPr>
        <w:t>. Ці взаємопов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>язані пристрої мають можливість зчитування та приведення в дію, функцію програмування та ідентифікації, а також дозволяють виключити необхідність участі людини, за рахунок використання інтелектуальних інтерфейсів.</w:t>
      </w:r>
    </w:p>
    <w:p w14:paraId="7C29E6C1" w14:textId="1ED7567E" w:rsidR="00D1207C" w:rsidRDefault="00D1207C" w:rsidP="0044446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1207C">
        <w:rPr>
          <w:rFonts w:ascii="Times New Roman" w:hAnsi="Times New Roman" w:cs="Times New Roman"/>
          <w:sz w:val="28"/>
        </w:rPr>
        <w:t xml:space="preserve">Основною </w:t>
      </w:r>
      <w:hyperlink r:id="rId11" w:tooltip="Концепція" w:history="1">
        <w:r w:rsidRPr="00D1207C">
          <w:rPr>
            <w:rStyle w:val="a4"/>
            <w:rFonts w:ascii="Times New Roman" w:hAnsi="Times New Roman" w:cs="Times New Roman"/>
            <w:sz w:val="28"/>
          </w:rPr>
          <w:t>концепцією</w:t>
        </w:r>
      </w:hyperlink>
      <w:r w:rsidRPr="00D1207C">
        <w:rPr>
          <w:rFonts w:ascii="Times New Roman" w:hAnsi="Times New Roman" w:cs="Times New Roman"/>
          <w:sz w:val="28"/>
        </w:rPr>
        <w:t xml:space="preserve"> ІР є можливість підключення всіляких об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 xml:space="preserve">єктів (речей), які людина може використовувати в повсякденному житті, наприклад, </w:t>
      </w:r>
      <w:hyperlink r:id="rId12" w:tooltip="Холодильник" w:history="1">
        <w:r w:rsidRPr="00D1207C">
          <w:rPr>
            <w:rStyle w:val="a4"/>
            <w:rFonts w:ascii="Times New Roman" w:hAnsi="Times New Roman" w:cs="Times New Roman"/>
            <w:sz w:val="28"/>
          </w:rPr>
          <w:t>холодильник</w:t>
        </w:r>
      </w:hyperlink>
      <w:r w:rsidRPr="00D1207C">
        <w:rPr>
          <w:rFonts w:ascii="Times New Roman" w:hAnsi="Times New Roman" w:cs="Times New Roman"/>
          <w:sz w:val="28"/>
        </w:rPr>
        <w:t xml:space="preserve">, </w:t>
      </w:r>
      <w:hyperlink r:id="rId13" w:tooltip="Кондиціонер" w:history="1">
        <w:r w:rsidRPr="00D1207C">
          <w:rPr>
            <w:rStyle w:val="a4"/>
            <w:rFonts w:ascii="Times New Roman" w:hAnsi="Times New Roman" w:cs="Times New Roman"/>
            <w:sz w:val="28"/>
          </w:rPr>
          <w:t>кондиціонер</w:t>
        </w:r>
      </w:hyperlink>
      <w:r w:rsidRPr="00D1207C">
        <w:rPr>
          <w:rFonts w:ascii="Times New Roman" w:hAnsi="Times New Roman" w:cs="Times New Roman"/>
          <w:sz w:val="28"/>
        </w:rPr>
        <w:t xml:space="preserve">, </w:t>
      </w:r>
      <w:hyperlink r:id="rId14" w:tooltip="Автомобіль" w:history="1">
        <w:r w:rsidRPr="00D1207C">
          <w:rPr>
            <w:rStyle w:val="a4"/>
            <w:rFonts w:ascii="Times New Roman" w:hAnsi="Times New Roman" w:cs="Times New Roman"/>
            <w:sz w:val="28"/>
          </w:rPr>
          <w:t>автомобіль</w:t>
        </w:r>
      </w:hyperlink>
      <w:r w:rsidRPr="00D1207C">
        <w:rPr>
          <w:rFonts w:ascii="Times New Roman" w:hAnsi="Times New Roman" w:cs="Times New Roman"/>
          <w:sz w:val="28"/>
        </w:rPr>
        <w:t xml:space="preserve">, </w:t>
      </w:r>
      <w:hyperlink r:id="rId15" w:tooltip="Велосипед" w:history="1">
        <w:r w:rsidRPr="00D1207C">
          <w:rPr>
            <w:rStyle w:val="a4"/>
            <w:rFonts w:ascii="Times New Roman" w:hAnsi="Times New Roman" w:cs="Times New Roman"/>
            <w:sz w:val="28"/>
          </w:rPr>
          <w:t>велосипед</w:t>
        </w:r>
      </w:hyperlink>
      <w:r w:rsidRPr="00D1207C">
        <w:rPr>
          <w:rFonts w:ascii="Times New Roman" w:hAnsi="Times New Roman" w:cs="Times New Roman"/>
          <w:sz w:val="28"/>
        </w:rPr>
        <w:t xml:space="preserve"> і навіть </w:t>
      </w:r>
      <w:hyperlink r:id="rId16" w:tooltip="Кросівки" w:history="1">
        <w:r w:rsidRPr="00D1207C">
          <w:rPr>
            <w:rStyle w:val="a4"/>
            <w:rFonts w:ascii="Times New Roman" w:hAnsi="Times New Roman" w:cs="Times New Roman"/>
            <w:sz w:val="28"/>
          </w:rPr>
          <w:t>кросівки</w:t>
        </w:r>
      </w:hyperlink>
      <w:r w:rsidRPr="00D1207C">
        <w:rPr>
          <w:rFonts w:ascii="Times New Roman" w:hAnsi="Times New Roman" w:cs="Times New Roman"/>
          <w:sz w:val="28"/>
        </w:rPr>
        <w:t>. Всі ці об</w:t>
      </w:r>
      <w:r w:rsidR="00AA5D06">
        <w:rPr>
          <w:rFonts w:ascii="Times New Roman" w:hAnsi="Times New Roman" w:cs="Times New Roman"/>
          <w:sz w:val="28"/>
        </w:rPr>
        <w:t>’</w:t>
      </w:r>
      <w:r w:rsidRPr="00D1207C">
        <w:rPr>
          <w:rFonts w:ascii="Times New Roman" w:hAnsi="Times New Roman" w:cs="Times New Roman"/>
          <w:sz w:val="28"/>
        </w:rPr>
        <w:t xml:space="preserve">єкти (речі) повинні бути оснащені вбудованими давачами або </w:t>
      </w:r>
      <w:hyperlink r:id="rId17" w:tooltip="Сенсор" w:history="1">
        <w:r w:rsidRPr="00D1207C">
          <w:rPr>
            <w:rStyle w:val="a4"/>
            <w:rFonts w:ascii="Times New Roman" w:hAnsi="Times New Roman" w:cs="Times New Roman"/>
            <w:sz w:val="28"/>
          </w:rPr>
          <w:t>сенсорами</w:t>
        </w:r>
      </w:hyperlink>
      <w:r w:rsidRPr="00D1207C">
        <w:rPr>
          <w:rFonts w:ascii="Times New Roman" w:hAnsi="Times New Roman" w:cs="Times New Roman"/>
          <w:sz w:val="28"/>
        </w:rPr>
        <w:t xml:space="preserve">, які мають можливість обробляти інформацію, що надходить з навколишнього середовища, обмінюватися нею і виконувати різні дії в залежності від отриманої інформації. Прикладом впровадження такої концепції є система </w:t>
      </w:r>
      <w:hyperlink r:id="rId18" w:tooltip="Розумний дім" w:history="1">
        <w:r w:rsidRPr="00D1207C">
          <w:rPr>
            <w:rStyle w:val="a4"/>
            <w:rFonts w:ascii="Times New Roman" w:hAnsi="Times New Roman" w:cs="Times New Roman"/>
            <w:sz w:val="28"/>
          </w:rPr>
          <w:t>«розумний будинок»</w:t>
        </w:r>
      </w:hyperlink>
      <w:r w:rsidRPr="00D1207C">
        <w:rPr>
          <w:rFonts w:ascii="Times New Roman" w:hAnsi="Times New Roman" w:cs="Times New Roman"/>
          <w:sz w:val="28"/>
        </w:rPr>
        <w:t xml:space="preserve"> або «розумна ферма». Ця система аналізує дані навколишнього середовища і в залежності від показників регулює температуру в приміщенні. У зимовий період регулюються інтенсивність опалення, а в разі спекотної погоди будинок має механізми відкривання і закривання вікон, завдяки чому провітрюється будинок, і все це відбувається без втручання людини.</w:t>
      </w:r>
    </w:p>
    <w:p w14:paraId="65755D7E" w14:textId="0623578A" w:rsidR="00D1207C" w:rsidRPr="00D1207C" w:rsidRDefault="00D1207C" w:rsidP="0044446E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UA"/>
        </w:rPr>
      </w:pP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Для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об</w:t>
      </w:r>
      <w:r w:rsidR="00AA5D06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’</w:t>
      </w: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єднання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повсякденних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речей </w:t>
      </w:r>
      <w:proofErr w:type="gram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у мережу</w:t>
      </w:r>
      <w:proofErr w:type="gram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потрібні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декілька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UA"/>
        </w:rPr>
        <w:t>, а саме:</w:t>
      </w:r>
    </w:p>
    <w:p w14:paraId="62909818" w14:textId="51C57A76" w:rsidR="00D1207C" w:rsidRPr="00D1207C" w:rsidRDefault="00D1207C" w:rsidP="0044446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</w:pP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Для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ідентифікації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кожного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об</w:t>
      </w:r>
      <w:r w:rsidR="00AA5D06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’</w:t>
      </w: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єкту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потрібна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проста, компактна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технологія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.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Тільки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при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наявності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системи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унікальної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ідентифікації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можна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збирати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та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lastRenderedPageBreak/>
        <w:t>накопичувати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інформацію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про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певний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предмет.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Такий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функціонал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можна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забезпечити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за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допомогою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hyperlink r:id="rId19" w:tooltip="Мікросхема" w:history="1">
        <w:proofErr w:type="spellStart"/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мікросхем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hyperlink r:id="rId20" w:tooltip="RFID" w:history="1"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RFID</w:t>
        </w:r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(</w:t>
      </w:r>
      <w:proofErr w:type="spellStart"/>
      <w:r w:rsidRPr="00D1207C">
        <w:rPr>
          <w:rFonts w:ascii="Times New Roman" w:eastAsia="Times New Roman" w:hAnsi="Times New Roman" w:cs="Times New Roman"/>
          <w:i/>
          <w:iCs/>
          <w:sz w:val="28"/>
          <w:szCs w:val="24"/>
          <w:lang w:val="ru-UA" w:eastAsia="ru-UA"/>
        </w:rPr>
        <w:t>Radio-Frequency</w:t>
      </w:r>
      <w:proofErr w:type="spellEnd"/>
      <w:r w:rsidRPr="00D1207C">
        <w:rPr>
          <w:rFonts w:ascii="Times New Roman" w:eastAsia="Times New Roman" w:hAnsi="Times New Roman" w:cs="Times New Roman"/>
          <w:i/>
          <w:iCs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i/>
          <w:iCs/>
          <w:sz w:val="28"/>
          <w:szCs w:val="24"/>
          <w:lang w:val="ru-UA" w:eastAsia="ru-UA"/>
        </w:rPr>
        <w:t>IDentification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). Вони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здатні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без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власного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джерела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hyperlink r:id="rId21" w:tooltip="Струм" w:history="1"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струму</w:t>
        </w:r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передавати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інформацію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приладам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зчитування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.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Кожна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мікросхема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має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індивідуальний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номер. Як альтернатива до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даної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технології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для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ідентифікації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об</w:t>
      </w:r>
      <w:r w:rsidR="00AA5D06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’</w:t>
      </w: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єктів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можуть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використовуватись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hyperlink r:id="rId22" w:tooltip="QR-код" w:history="1"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QR-</w:t>
        </w:r>
        <w:proofErr w:type="spellStart"/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коди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. Для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визначення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точного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місця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знаходження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речі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підійде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технологія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hyperlink r:id="rId23" w:tooltip="GPS" w:history="1"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GPS</w:t>
        </w:r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, яка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ефективно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використовується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вже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сьогодні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у </w:t>
      </w:r>
      <w:hyperlink r:id="rId24" w:tooltip="Смартфон" w:history="1"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смартфонах</w:t>
        </w:r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та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навігаторах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.</w:t>
      </w:r>
    </w:p>
    <w:p w14:paraId="6027AB15" w14:textId="0545C422" w:rsidR="00D1207C" w:rsidRPr="00D1207C" w:rsidRDefault="00D1207C" w:rsidP="0044446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</w:pP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Для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відслідковування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змін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у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стані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елементу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чи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оточуючого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середовища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об</w:t>
      </w:r>
      <w:r w:rsidR="00AA5D06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’</w:t>
      </w: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єкти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повинні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оснащуватися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сенсорами.</w:t>
      </w:r>
    </w:p>
    <w:p w14:paraId="6CDB20B7" w14:textId="7634BA34" w:rsidR="00D1207C" w:rsidRPr="00D1207C" w:rsidRDefault="00D1207C" w:rsidP="0044446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</w:pP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Для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обробки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та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накопичення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даних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з </w:t>
      </w:r>
      <w:hyperlink r:id="rId25" w:tooltip="Сенсор" w:history="1">
        <w:proofErr w:type="spellStart"/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сенсорів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повинен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використовуватися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вбудований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hyperlink r:id="rId26" w:tooltip="Комп'ютер" w:history="1">
        <w:proofErr w:type="spellStart"/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комп</w:t>
        </w:r>
        <w:r w:rsidR="00AA5D06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’</w:t>
        </w:r>
        <w:r w:rsidRPr="00D1207C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ru-UA" w:eastAsia="ru-UA"/>
          </w:rPr>
          <w:t>ютер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(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наприклад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hyperlink r:id="rId27" w:tooltip="Raspberry Pi" w:history="1">
        <w:proofErr w:type="spellStart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Raspberry</w:t>
        </w:r>
        <w:proofErr w:type="spellEnd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 xml:space="preserve"> </w:t>
        </w:r>
        <w:proofErr w:type="spellStart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Pi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, </w:t>
      </w:r>
      <w:hyperlink r:id="rId28" w:tooltip="Intel Edison" w:history="1">
        <w:proofErr w:type="spellStart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Intel</w:t>
        </w:r>
        <w:proofErr w:type="spellEnd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 xml:space="preserve"> </w:t>
        </w:r>
        <w:proofErr w:type="spellStart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Edison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).</w:t>
      </w:r>
    </w:p>
    <w:p w14:paraId="2D82EF63" w14:textId="5BB74BCA" w:rsidR="00D1207C" w:rsidRDefault="00D1207C" w:rsidP="0044446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</w:pP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Для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обміну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інформацією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між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пристроями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можуть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бути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використані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технології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</w:t>
      </w:r>
      <w:proofErr w:type="spellStart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бездротових</w:t>
      </w:r>
      <w:proofErr w:type="spellEnd"/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 мереж (</w:t>
      </w:r>
      <w:proofErr w:type="spellStart"/>
      <w:r w:rsidRPr="00D1207C">
        <w:rPr>
          <w:rFonts w:ascii="Times New Roman" w:eastAsia="Times New Roman" w:hAnsi="Times New Roman" w:cs="Times New Roman"/>
          <w:i/>
          <w:iCs/>
          <w:sz w:val="28"/>
          <w:szCs w:val="24"/>
          <w:lang w:val="ru-UA" w:eastAsia="ru-UA"/>
        </w:rPr>
        <w:fldChar w:fldCharType="begin"/>
      </w:r>
      <w:r w:rsidRPr="00D1207C">
        <w:rPr>
          <w:rFonts w:ascii="Times New Roman" w:eastAsia="Times New Roman" w:hAnsi="Times New Roman" w:cs="Times New Roman"/>
          <w:i/>
          <w:iCs/>
          <w:sz w:val="28"/>
          <w:szCs w:val="24"/>
          <w:lang w:val="ru-UA" w:eastAsia="ru-UA"/>
        </w:rPr>
        <w:instrText xml:space="preserve"> HYPERLINK "https://uk.wikipedia.org/wiki/Wi-Fi" \o "Wi-Fi" </w:instrText>
      </w:r>
      <w:r w:rsidRPr="00D1207C">
        <w:rPr>
          <w:rFonts w:ascii="Times New Roman" w:eastAsia="Times New Roman" w:hAnsi="Times New Roman" w:cs="Times New Roman"/>
          <w:i/>
          <w:iCs/>
          <w:sz w:val="28"/>
          <w:szCs w:val="24"/>
          <w:lang w:val="ru-UA" w:eastAsia="ru-UA"/>
        </w:rPr>
        <w:fldChar w:fldCharType="separate"/>
      </w:r>
      <w:r w:rsidRPr="00D1207C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u w:val="single"/>
          <w:lang w:val="ru-UA" w:eastAsia="ru-UA"/>
        </w:rPr>
        <w:t>Wi-Fi</w:t>
      </w:r>
      <w:proofErr w:type="spellEnd"/>
      <w:r w:rsidRPr="00D1207C">
        <w:rPr>
          <w:rFonts w:ascii="Times New Roman" w:eastAsia="Times New Roman" w:hAnsi="Times New Roman" w:cs="Times New Roman"/>
          <w:i/>
          <w:iCs/>
          <w:sz w:val="28"/>
          <w:szCs w:val="24"/>
          <w:lang w:val="ru-UA" w:eastAsia="ru-UA"/>
        </w:rPr>
        <w:fldChar w:fldCharType="end"/>
      </w:r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, </w:t>
      </w:r>
      <w:hyperlink r:id="rId29" w:tooltip="Bluetooth" w:history="1">
        <w:proofErr w:type="spellStart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Bluetooth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, </w:t>
      </w:r>
      <w:hyperlink r:id="rId30" w:tooltip="ZigBee" w:history="1">
        <w:proofErr w:type="spellStart"/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ZigBee</w:t>
        </w:r>
        <w:proofErr w:type="spellEnd"/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 xml:space="preserve">, </w:t>
      </w:r>
      <w:hyperlink r:id="rId31" w:tooltip="6LoWPAN (ще не написана)" w:history="1">
        <w:r w:rsidRPr="00D1207C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  <w:lang w:val="ru-UA" w:eastAsia="ru-UA"/>
          </w:rPr>
          <w:t>6LoWPAN</w:t>
        </w:r>
      </w:hyperlink>
      <w:r w:rsidRPr="00D1207C"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t>).</w:t>
      </w:r>
    </w:p>
    <w:p w14:paraId="21E36EB5" w14:textId="2D1AE5EE" w:rsidR="00D1207C" w:rsidRDefault="00D1207C" w:rsidP="0044446E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8"/>
          <w:szCs w:val="24"/>
          <w:lang w:val="ru-UA" w:eastAsia="ru-UA"/>
        </w:rPr>
        <w:br w:type="page"/>
      </w:r>
    </w:p>
    <w:p w14:paraId="7BF39C92" w14:textId="5F021915" w:rsidR="00D1207C" w:rsidRPr="00D1207C" w:rsidRDefault="00AA5D06" w:rsidP="0044446E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UA"/>
        </w:rPr>
      </w:pPr>
      <w:r w:rsidRPr="00AA5D06">
        <w:rPr>
          <w:rFonts w:ascii="Times New Roman" w:eastAsia="Times New Roman" w:hAnsi="Times New Roman" w:cs="Times New Roman"/>
          <w:b/>
          <w:i/>
          <w:sz w:val="28"/>
          <w:szCs w:val="24"/>
          <w:lang w:eastAsia="ru-UA"/>
        </w:rPr>
        <w:lastRenderedPageBreak/>
        <w:t>Постановка завдання</w:t>
      </w:r>
    </w:p>
    <w:p w14:paraId="578E0896" w14:textId="0ED5E639" w:rsidR="00AA5D06" w:rsidRDefault="00AA5D06" w:rsidP="0044446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Створювана система контролю освітлення повинна автоматично запускатися, при підключенні керуючого приладу (смартфон зі спеціальним ПЗ) за допомогою технології </w:t>
      </w:r>
      <w:r>
        <w:rPr>
          <w:rFonts w:ascii="Times New Roman" w:hAnsi="Times New Roman" w:cs="Times New Roman"/>
          <w:sz w:val="28"/>
          <w:lang w:val="en-US"/>
        </w:rPr>
        <w:t>Bluetooth</w:t>
      </w:r>
      <w:r>
        <w:rPr>
          <w:rFonts w:ascii="Times New Roman" w:hAnsi="Times New Roman" w:cs="Times New Roman"/>
          <w:sz w:val="28"/>
        </w:rPr>
        <w:t xml:space="preserve">, а саме  періодична зміна кольору </w:t>
      </w:r>
      <w:r>
        <w:rPr>
          <w:rFonts w:ascii="Times New Roman" w:hAnsi="Times New Roman" w:cs="Times New Roman"/>
          <w:sz w:val="28"/>
          <w:lang w:val="en-US"/>
        </w:rPr>
        <w:t>RGB–</w:t>
      </w:r>
      <w:proofErr w:type="spellStart"/>
      <w:r>
        <w:rPr>
          <w:rFonts w:ascii="Times New Roman" w:hAnsi="Times New Roman" w:cs="Times New Roman"/>
          <w:sz w:val="28"/>
        </w:rPr>
        <w:t>світлодіода</w:t>
      </w:r>
      <w:proofErr w:type="spellEnd"/>
      <w:r>
        <w:rPr>
          <w:rFonts w:ascii="Times New Roman" w:hAnsi="Times New Roman" w:cs="Times New Roman"/>
          <w:sz w:val="28"/>
        </w:rPr>
        <w:t xml:space="preserve">. Далі, за допомогою ПЗ, </w:t>
      </w:r>
      <w:proofErr w:type="spellStart"/>
      <w:r>
        <w:rPr>
          <w:rFonts w:ascii="Times New Roman" w:hAnsi="Times New Roman" w:cs="Times New Roman"/>
          <w:sz w:val="28"/>
        </w:rPr>
        <w:t>встановленого</w:t>
      </w:r>
      <w:ins w:id="24" w:author="Никита Гуценко">
        <w:r w:rsidR="00B35B98">
          <w:rPr>
            <w:rFonts w:ascii="Times New Roman" w:hAnsi="Times New Roman" w:cs="Times New Roman"/>
            <w:sz w:val="28"/>
          </w:rPr>
          <w:t>засвічування</w:t>
        </w:r>
        <w:proofErr w:type="spellEnd"/>
        <w:r w:rsidR="00B35B98">
          <w:rPr>
            <w:rFonts w:ascii="Times New Roman" w:hAnsi="Times New Roman" w:cs="Times New Roman"/>
            <w:sz w:val="28"/>
          </w:rPr>
          <w:t xml:space="preserve"> світлодіодів вбудованих</w:t>
        </w:r>
      </w:ins>
      <w:r w:rsidR="00B35B98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керуючому пристрої, користувачу надається можливість змінювати колір </w:t>
      </w:r>
      <w:proofErr w:type="spellStart"/>
      <w:r>
        <w:rPr>
          <w:rFonts w:ascii="Times New Roman" w:hAnsi="Times New Roman" w:cs="Times New Roman"/>
          <w:sz w:val="28"/>
        </w:rPr>
        <w:t>світлодіода</w:t>
      </w:r>
      <w:proofErr w:type="spellEnd"/>
      <w:r>
        <w:rPr>
          <w:rFonts w:ascii="Times New Roman" w:hAnsi="Times New Roman" w:cs="Times New Roman"/>
          <w:sz w:val="28"/>
        </w:rPr>
        <w:t xml:space="preserve"> за власним </w:t>
      </w:r>
      <w:proofErr w:type="spellStart"/>
      <w:r>
        <w:rPr>
          <w:rFonts w:ascii="Times New Roman" w:hAnsi="Times New Roman" w:cs="Times New Roman"/>
          <w:sz w:val="28"/>
        </w:rPr>
        <w:t>бажанням.</w:t>
      </w:r>
      <w:ins w:id="25" w:author="Никита Гуценко">
        <w:r w:rsidR="00B35B98">
          <w:rPr>
            <w:rFonts w:ascii="Times New Roman" w:hAnsi="Times New Roman" w:cs="Times New Roman"/>
            <w:sz w:val="28"/>
          </w:rPr>
          <w:t>плату</w:t>
        </w:r>
        <w:proofErr w:type="spellEnd"/>
        <w:r w:rsidR="00B35B98">
          <w:rPr>
            <w:rFonts w:ascii="Times New Roman" w:hAnsi="Times New Roman" w:cs="Times New Roman"/>
            <w:sz w:val="28"/>
          </w:rPr>
          <w:t>. Після цього користувач може вручну керувати ввімкненням та вимкненням освітлення.</w:t>
        </w:r>
      </w:ins>
    </w:p>
    <w:p w14:paraId="4999861E" w14:textId="77777777" w:rsidR="00AA5D06" w:rsidRDefault="00AA5D06" w:rsidP="0044446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C092549" w14:textId="17D1FEB2" w:rsidR="00D1207C" w:rsidRDefault="00AA5D06" w:rsidP="0044446E">
      <w:pPr>
        <w:pStyle w:val="a3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Вирішення поставленого завдання</w:t>
      </w:r>
    </w:p>
    <w:p w14:paraId="6E24B832" w14:textId="46332D1E" w:rsidR="00AA5D06" w:rsidRDefault="00AA5D06" w:rsidP="0044446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Створимо прилад для керування освітленням, який складається з</w:t>
      </w:r>
      <w:r w:rsidR="009F40AE">
        <w:rPr>
          <w:rFonts w:ascii="Times New Roman" w:hAnsi="Times New Roman" w:cs="Times New Roman"/>
          <w:sz w:val="28"/>
        </w:rPr>
        <w:t xml:space="preserve"> (рис. 1)</w:t>
      </w:r>
      <w:r>
        <w:rPr>
          <w:rFonts w:ascii="Times New Roman" w:hAnsi="Times New Roman" w:cs="Times New Roman"/>
          <w:sz w:val="28"/>
        </w:rPr>
        <w:t>:</w:t>
      </w:r>
    </w:p>
    <w:p w14:paraId="21A2CE67" w14:textId="0452D997" w:rsidR="00AA5D06" w:rsidRDefault="00AA5D06" w:rsidP="0044446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Апаратна частина:</w:t>
      </w:r>
    </w:p>
    <w:p w14:paraId="487775D5" w14:textId="3BA210A6" w:rsidR="00AA5D06" w:rsidRDefault="00AA5D06" w:rsidP="0044446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 w:rsidR="009F40AE">
        <w:rPr>
          <w:rFonts w:ascii="Times New Roman" w:hAnsi="Times New Roman" w:cs="Times New Roman"/>
          <w:sz w:val="28"/>
          <w:lang w:val="en-US"/>
        </w:rPr>
        <w:t>chipKIT</w:t>
      </w:r>
      <w:proofErr w:type="spellEnd"/>
      <w:r w:rsidR="009F40A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F40AE">
        <w:rPr>
          <w:rFonts w:ascii="Times New Roman" w:hAnsi="Times New Roman" w:cs="Times New Roman"/>
          <w:sz w:val="28"/>
          <w:lang w:val="en-US"/>
        </w:rPr>
        <w:t>WiFire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4583DDCD" w14:textId="0F106466" w:rsidR="00AA5D06" w:rsidRDefault="00AA5D06" w:rsidP="0044446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Bluetooth </w:t>
      </w:r>
      <w:r>
        <w:rPr>
          <w:rFonts w:ascii="Times New Roman" w:hAnsi="Times New Roman" w:cs="Times New Roman"/>
          <w:sz w:val="28"/>
        </w:rPr>
        <w:t>модулю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2E8496B" w14:textId="28626B8A" w:rsidR="00AA5D06" w:rsidRPr="00AA5D06" w:rsidRDefault="00AA5D06" w:rsidP="0044446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RGB-</w:t>
      </w:r>
      <w:r>
        <w:rPr>
          <w:rFonts w:ascii="Times New Roman" w:hAnsi="Times New Roman" w:cs="Times New Roman"/>
          <w:sz w:val="28"/>
        </w:rPr>
        <w:t>світлодіоду;</w:t>
      </w:r>
      <w:ins w:id="26" w:author="Никита Гуценко">
        <w:r w:rsidR="00B35B98">
          <w:rPr>
            <w:rFonts w:ascii="Times New Roman" w:hAnsi="Times New Roman" w:cs="Times New Roman"/>
            <w:sz w:val="28"/>
          </w:rPr>
          <w:t xml:space="preserve">4 </w:t>
        </w:r>
        <w:r>
          <w:rPr>
            <w:rFonts w:ascii="Times New Roman" w:hAnsi="Times New Roman" w:cs="Times New Roman"/>
            <w:sz w:val="28"/>
          </w:rPr>
          <w:t>світлодіод</w:t>
        </w:r>
        <w:r w:rsidR="00B35B98">
          <w:rPr>
            <w:rFonts w:ascii="Times New Roman" w:hAnsi="Times New Roman" w:cs="Times New Roman"/>
            <w:sz w:val="28"/>
          </w:rPr>
          <w:t>и</w:t>
        </w:r>
        <w:r>
          <w:rPr>
            <w:rFonts w:ascii="Times New Roman" w:hAnsi="Times New Roman" w:cs="Times New Roman"/>
            <w:sz w:val="28"/>
          </w:rPr>
          <w:t>;</w:t>
        </w:r>
      </w:ins>
    </w:p>
    <w:p w14:paraId="51CAB770" w14:textId="746BDF5C" w:rsidR="00AA5D06" w:rsidRDefault="00AA5D06" w:rsidP="0044446E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Програмна частина:</w:t>
      </w:r>
    </w:p>
    <w:p w14:paraId="6964CE6C" w14:textId="242F01F5" w:rsidR="00AA5D06" w:rsidRDefault="00AA5D06" w:rsidP="0044446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для мікроконтролеру;</w:t>
      </w:r>
    </w:p>
    <w:p w14:paraId="18621E99" w14:textId="528A16DD" w:rsidR="00AA5D06" w:rsidRDefault="00AA5D06" w:rsidP="0044446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Програмне забезпечення для </w:t>
      </w:r>
      <w:r w:rsidR="009F40AE">
        <w:rPr>
          <w:rFonts w:ascii="Times New Roman" w:hAnsi="Times New Roman" w:cs="Times New Roman"/>
          <w:sz w:val="28"/>
          <w:lang w:val="en-US"/>
        </w:rPr>
        <w:t xml:space="preserve">Android </w:t>
      </w:r>
      <w:r w:rsidR="009F40AE">
        <w:rPr>
          <w:rFonts w:ascii="Times New Roman" w:hAnsi="Times New Roman" w:cs="Times New Roman"/>
          <w:sz w:val="28"/>
        </w:rPr>
        <w:t xml:space="preserve">пристрою з </w:t>
      </w:r>
      <w:r w:rsidR="009F40AE">
        <w:rPr>
          <w:rFonts w:ascii="Times New Roman" w:hAnsi="Times New Roman" w:cs="Times New Roman"/>
          <w:sz w:val="28"/>
          <w:lang w:val="en-US"/>
        </w:rPr>
        <w:t>Bluetooth;</w:t>
      </w:r>
      <w:r w:rsidRPr="009F40AE">
        <w:rPr>
          <w:rFonts w:ascii="Times New Roman" w:hAnsi="Times New Roman" w:cs="Times New Roman"/>
          <w:sz w:val="28"/>
        </w:rPr>
        <w:t xml:space="preserve"> </w:t>
      </w:r>
    </w:p>
    <w:p w14:paraId="169BF2FB" w14:textId="0DB53E13" w:rsidR="009F40AE" w:rsidRDefault="00B35B98" w:rsidP="0044446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FEA606" wp14:editId="7D1B0B08">
            <wp:extent cx="5861258" cy="2053988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00"/>
                    <a:stretch/>
                  </pic:blipFill>
                  <pic:spPr bwMode="auto">
                    <a:xfrm>
                      <a:off x="0" y="0"/>
                      <a:ext cx="5886650" cy="206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49FBF" w14:textId="77316611" w:rsidR="009F40AE" w:rsidRDefault="009F40AE" w:rsidP="0044446E">
      <w:pPr>
        <w:tabs>
          <w:tab w:val="left" w:pos="544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Узагальнена структурна схема приладу для керування освітленням</w:t>
      </w:r>
    </w:p>
    <w:p w14:paraId="3D25900A" w14:textId="28B5A84C" w:rsidR="0044446E" w:rsidRDefault="009F40AE" w:rsidP="0044446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Принцип роботи п</w:t>
      </w:r>
      <w:r w:rsidR="00F26D02">
        <w:rPr>
          <w:rFonts w:ascii="Times New Roman" w:hAnsi="Times New Roman" w:cs="Times New Roman"/>
          <w:sz w:val="28"/>
        </w:rPr>
        <w:t xml:space="preserve">риладу засновується на технології інтернету речей. При підключенні </w:t>
      </w:r>
      <w:r w:rsidR="00F26D02">
        <w:rPr>
          <w:rFonts w:ascii="Times New Roman" w:hAnsi="Times New Roman" w:cs="Times New Roman"/>
          <w:sz w:val="28"/>
          <w:lang w:val="en-US"/>
        </w:rPr>
        <w:t xml:space="preserve">Android </w:t>
      </w:r>
      <w:r w:rsidR="00F26D02">
        <w:rPr>
          <w:rFonts w:ascii="Times New Roman" w:hAnsi="Times New Roman" w:cs="Times New Roman"/>
          <w:sz w:val="28"/>
        </w:rPr>
        <w:t xml:space="preserve">девайсу до </w:t>
      </w:r>
      <w:r w:rsidR="00F26D02">
        <w:rPr>
          <w:rFonts w:ascii="Times New Roman" w:hAnsi="Times New Roman" w:cs="Times New Roman"/>
          <w:sz w:val="28"/>
          <w:lang w:val="en-US"/>
        </w:rPr>
        <w:t>Bluetooth</w:t>
      </w:r>
      <w:r w:rsidR="00F26D02">
        <w:rPr>
          <w:rFonts w:ascii="Times New Roman" w:hAnsi="Times New Roman" w:cs="Times New Roman"/>
          <w:sz w:val="28"/>
        </w:rPr>
        <w:t xml:space="preserve">–модулю контролера, на останній відправляється сигнал, щоб відбулося автоматична зміна кольору </w:t>
      </w:r>
      <w:proofErr w:type="spellStart"/>
      <w:r w:rsidR="00F26D02">
        <w:rPr>
          <w:rFonts w:ascii="Times New Roman" w:hAnsi="Times New Roman" w:cs="Times New Roman"/>
          <w:sz w:val="28"/>
        </w:rPr>
        <w:t>світлодіоду.</w:t>
      </w:r>
      <w:ins w:id="27" w:author="Никита Гуценко">
        <w:r w:rsidR="00F26D02">
          <w:rPr>
            <w:rFonts w:ascii="Times New Roman" w:hAnsi="Times New Roman" w:cs="Times New Roman"/>
            <w:sz w:val="28"/>
          </w:rPr>
          <w:t>авто</w:t>
        </w:r>
        <w:r w:rsidR="00B35B98">
          <w:rPr>
            <w:rFonts w:ascii="Times New Roman" w:hAnsi="Times New Roman" w:cs="Times New Roman"/>
            <w:sz w:val="28"/>
          </w:rPr>
          <w:t>матичне</w:t>
        </w:r>
        <w:proofErr w:type="spellEnd"/>
        <w:r w:rsidR="00B35B98">
          <w:rPr>
            <w:rFonts w:ascii="Times New Roman" w:hAnsi="Times New Roman" w:cs="Times New Roman"/>
            <w:sz w:val="28"/>
          </w:rPr>
          <w:t xml:space="preserve"> включення світлодіодів</w:t>
        </w:r>
        <w:r w:rsidR="00F26D02">
          <w:rPr>
            <w:rFonts w:ascii="Times New Roman" w:hAnsi="Times New Roman" w:cs="Times New Roman"/>
            <w:sz w:val="28"/>
          </w:rPr>
          <w:t>.</w:t>
        </w:r>
      </w:ins>
      <w:r w:rsidR="00F26D02">
        <w:rPr>
          <w:rFonts w:ascii="Times New Roman" w:hAnsi="Times New Roman" w:cs="Times New Roman"/>
          <w:sz w:val="28"/>
        </w:rPr>
        <w:t xml:space="preserve"> Далі користувачу надається можливість змінювати поточний колір світлодіоду в ручному режимі за </w:t>
      </w:r>
      <w:proofErr w:type="spellStart"/>
      <w:r w:rsidR="00F26D02">
        <w:rPr>
          <w:rFonts w:ascii="Times New Roman" w:hAnsi="Times New Roman" w:cs="Times New Roman"/>
          <w:sz w:val="28"/>
        </w:rPr>
        <w:t>потреби.</w:t>
      </w:r>
      <w:ins w:id="28" w:author="Никита Гуценко">
        <w:r w:rsidR="00B35B98">
          <w:rPr>
            <w:rFonts w:ascii="Times New Roman" w:hAnsi="Times New Roman" w:cs="Times New Roman"/>
            <w:sz w:val="28"/>
          </w:rPr>
          <w:t>вмикати</w:t>
        </w:r>
        <w:proofErr w:type="spellEnd"/>
        <w:r w:rsidR="00B35B98">
          <w:rPr>
            <w:rFonts w:ascii="Times New Roman" w:hAnsi="Times New Roman" w:cs="Times New Roman"/>
            <w:sz w:val="28"/>
          </w:rPr>
          <w:t xml:space="preserve"> та вимикати світлодіоди</w:t>
        </w:r>
        <w:r w:rsidR="00F26D02">
          <w:rPr>
            <w:rFonts w:ascii="Times New Roman" w:hAnsi="Times New Roman" w:cs="Times New Roman"/>
            <w:sz w:val="28"/>
          </w:rPr>
          <w:t>.</w:t>
        </w:r>
      </w:ins>
    </w:p>
    <w:p w14:paraId="25621390" w14:textId="3D82ED85" w:rsidR="009F40AE" w:rsidRPr="0044446E" w:rsidRDefault="0044446E" w:rsidP="0044446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D031C6" w14:textId="6D7223AC" w:rsidR="00E43287" w:rsidRDefault="00E43287" w:rsidP="0044446E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lang w:val="ru-RU"/>
        </w:rPr>
        <w:lastRenderedPageBreak/>
        <w:t>Висновк</w:t>
      </w:r>
      <w:r w:rsidR="0044446E">
        <w:rPr>
          <w:rFonts w:ascii="Times New Roman" w:hAnsi="Times New Roman" w:cs="Times New Roman"/>
          <w:b/>
          <w:i/>
          <w:sz w:val="28"/>
          <w:lang w:val="ru-RU"/>
        </w:rPr>
        <w:t>и</w:t>
      </w:r>
      <w:proofErr w:type="spellEnd"/>
    </w:p>
    <w:p w14:paraId="4ECF6423" w14:textId="3195A632" w:rsidR="0044446E" w:rsidRDefault="0044446E" w:rsidP="0044446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розроблено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світлодіодом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інтернет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речей.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Користувачу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доступні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режими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автоматичний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колір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змінюється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певною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періодичністю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ручний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власноруч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змінює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колір</w:t>
      </w:r>
      <w:proofErr w:type="spellEnd"/>
      <w:r>
        <w:rPr>
          <w:rFonts w:ascii="Times New Roman" w:hAnsi="Times New Roman" w:cs="Times New Roman"/>
          <w:sz w:val="28"/>
          <w:lang w:val="ru-RU"/>
        </w:rPr>
        <w:t>).</w:t>
      </w:r>
    </w:p>
    <w:p w14:paraId="47B08F77" w14:textId="30A01FAB" w:rsidR="0044446E" w:rsidRPr="0044446E" w:rsidRDefault="0044446E" w:rsidP="0044446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покращити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модифікувавши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="005B033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ins w:id="29" w:author="Никита Гуценко">
        <w:r w:rsidR="00B35B98">
          <w:rPr>
            <w:rFonts w:ascii="Times New Roman" w:hAnsi="Times New Roman" w:cs="Times New Roman"/>
            <w:sz w:val="28"/>
            <w:lang w:val="ru-RU"/>
          </w:rPr>
          <w:t>розшмренням</w:t>
        </w:r>
        <w:proofErr w:type="spellEnd"/>
        <w:r w:rsidR="00B35B98">
          <w:rPr>
            <w:rFonts w:ascii="Times New Roman" w:hAnsi="Times New Roman" w:cs="Times New Roman"/>
            <w:sz w:val="28"/>
            <w:lang w:val="ru-RU"/>
          </w:rPr>
          <w:t xml:space="preserve"> </w:t>
        </w:r>
        <w:proofErr w:type="spellStart"/>
        <w:r w:rsidR="00B35B98">
          <w:rPr>
            <w:rFonts w:ascii="Times New Roman" w:hAnsi="Times New Roman" w:cs="Times New Roman"/>
            <w:sz w:val="28"/>
            <w:lang w:val="ru-RU"/>
          </w:rPr>
          <w:t>функціоналу</w:t>
        </w:r>
        <w:proofErr w:type="spellEnd"/>
        <w:r w:rsidR="00B35B98">
          <w:rPr>
            <w:rFonts w:ascii="Times New Roman" w:hAnsi="Times New Roman" w:cs="Times New Roman"/>
            <w:sz w:val="28"/>
            <w:lang w:val="ru-RU"/>
          </w:rPr>
          <w:t xml:space="preserve">, по </w:t>
        </w:r>
        <w:proofErr w:type="spellStart"/>
        <w:r w:rsidR="00B35B98">
          <w:rPr>
            <w:rFonts w:ascii="Times New Roman" w:hAnsi="Times New Roman" w:cs="Times New Roman"/>
            <w:sz w:val="28"/>
            <w:lang w:val="ru-RU"/>
          </w:rPr>
          <w:t>зміні</w:t>
        </w:r>
        <w:proofErr w:type="spellEnd"/>
        <w:r w:rsidR="00B35B98">
          <w:rPr>
            <w:rFonts w:ascii="Times New Roman" w:hAnsi="Times New Roman" w:cs="Times New Roman"/>
            <w:sz w:val="28"/>
            <w:lang w:val="ru-RU"/>
          </w:rPr>
          <w:t xml:space="preserve"> </w:t>
        </w:r>
        <w:proofErr w:type="spellStart"/>
        <w:r w:rsidR="00B35B98">
          <w:rPr>
            <w:rFonts w:ascii="Times New Roman" w:hAnsi="Times New Roman" w:cs="Times New Roman"/>
            <w:sz w:val="28"/>
            <w:lang w:val="ru-RU"/>
          </w:rPr>
          <w:t>яскравості</w:t>
        </w:r>
        <w:proofErr w:type="spellEnd"/>
        <w:r w:rsidR="00B35B98">
          <w:rPr>
            <w:rFonts w:ascii="Times New Roman" w:hAnsi="Times New Roman" w:cs="Times New Roman"/>
            <w:sz w:val="28"/>
            <w:lang w:val="ru-RU"/>
          </w:rPr>
          <w:t xml:space="preserve"> та </w:t>
        </w:r>
        <w:proofErr w:type="spellStart"/>
        <w:r w:rsidR="00B35B98">
          <w:rPr>
            <w:rFonts w:ascii="Times New Roman" w:hAnsi="Times New Roman" w:cs="Times New Roman"/>
            <w:sz w:val="28"/>
            <w:lang w:val="ru-RU"/>
          </w:rPr>
          <w:t>кольорів</w:t>
        </w:r>
      </w:ins>
      <w:proofErr w:type="spellEnd"/>
      <w:r w:rsidR="00B35B9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35B98">
        <w:rPr>
          <w:rFonts w:ascii="Times New Roman" w:hAnsi="Times New Roman" w:cs="Times New Roman"/>
          <w:sz w:val="28"/>
          <w:lang w:val="ru-RU"/>
        </w:rPr>
        <w:t>св</w:t>
      </w:r>
      <w:bookmarkStart w:id="30" w:name="_GoBack"/>
      <w:bookmarkEnd w:id="30"/>
      <w:r w:rsidR="00B35B98">
        <w:rPr>
          <w:rFonts w:ascii="Times New Roman" w:hAnsi="Times New Roman" w:cs="Times New Roman"/>
          <w:sz w:val="28"/>
          <w:lang w:val="ru-RU"/>
        </w:rPr>
        <w:t>ітлодіодів</w:t>
      </w:r>
      <w:proofErr w:type="spellEnd"/>
      <w:r w:rsidR="00B35B98">
        <w:rPr>
          <w:rFonts w:ascii="Times New Roman" w:hAnsi="Times New Roman" w:cs="Times New Roman"/>
          <w:sz w:val="28"/>
          <w:lang w:val="ru-RU"/>
        </w:rPr>
        <w:t>.</w:t>
      </w:r>
    </w:p>
    <w:sectPr w:rsidR="0044446E" w:rsidRPr="004444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048D"/>
    <w:multiLevelType w:val="hybridMultilevel"/>
    <w:tmpl w:val="05F298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B5264"/>
    <w:multiLevelType w:val="multilevel"/>
    <w:tmpl w:val="F6A2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C2E9D"/>
    <w:multiLevelType w:val="hybridMultilevel"/>
    <w:tmpl w:val="78827734"/>
    <w:lvl w:ilvl="0" w:tplc="1798773A">
      <w:start w:val="5"/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ита Гуценко">
    <w15:presenceInfo w15:providerId="Windows Live" w15:userId="af2f70221220aa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EB"/>
    <w:rsid w:val="001F7472"/>
    <w:rsid w:val="0044446E"/>
    <w:rsid w:val="005436EB"/>
    <w:rsid w:val="00545138"/>
    <w:rsid w:val="005B033F"/>
    <w:rsid w:val="006D130E"/>
    <w:rsid w:val="008F0A9D"/>
    <w:rsid w:val="009F40AE"/>
    <w:rsid w:val="00AA5D06"/>
    <w:rsid w:val="00B35B98"/>
    <w:rsid w:val="00CB5556"/>
    <w:rsid w:val="00D1207C"/>
    <w:rsid w:val="00DF209F"/>
    <w:rsid w:val="00E43287"/>
    <w:rsid w:val="00F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A277"/>
  <w15:chartTrackingRefBased/>
  <w15:docId w15:val="{B993D593-2D7E-4519-88FE-CB3492F0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0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20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1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6">
    <w:name w:val="Revision"/>
    <w:hidden/>
    <w:uiPriority w:val="99"/>
    <w:semiHidden/>
    <w:rsid w:val="00545138"/>
    <w:pPr>
      <w:spacing w:after="0" w:line="240" w:lineRule="auto"/>
    </w:pPr>
    <w:rPr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545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45138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A%D0%BE%D0%BD%D0%B4%D0%B8%D1%86%D1%96%D0%BE%D0%BD%D0%B5%D1%80" TargetMode="External"/><Relationship Id="rId18" Type="http://schemas.openxmlformats.org/officeDocument/2006/relationships/hyperlink" Target="https://uk.wikipedia.org/wiki/%D0%A0%D0%BE%D0%B7%D1%83%D0%BC%D0%BD%D0%B8%D0%B9_%D0%B4%D1%96%D0%BC" TargetMode="External"/><Relationship Id="rId26" Type="http://schemas.openxmlformats.org/officeDocument/2006/relationships/hyperlink" Target="https://uk.wikipedia.org/wiki/%D0%9A%D0%BE%D0%BC%D0%BF%27%D1%8E%D1%82%D0%B5%D1%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1%D1%82%D1%80%D1%83%D0%BC" TargetMode="External"/><Relationship Id="rId34" Type="http://schemas.microsoft.com/office/2011/relationships/people" Target="people.xml"/><Relationship Id="rId7" Type="http://schemas.openxmlformats.org/officeDocument/2006/relationships/hyperlink" Target="https://uk.wikipedia.org/wiki/%D0%94%D0%B0%D0%B2%D0%B0%D1%87" TargetMode="External"/><Relationship Id="rId12" Type="http://schemas.openxmlformats.org/officeDocument/2006/relationships/hyperlink" Target="https://uk.wikipedia.org/wiki/%D0%A5%D0%BE%D0%BB%D0%BE%D0%B4%D0%B8%D0%BB%D1%8C%D0%BD%D0%B8%D0%BA" TargetMode="External"/><Relationship Id="rId17" Type="http://schemas.openxmlformats.org/officeDocument/2006/relationships/hyperlink" Target="https://uk.wikipedia.org/wiki/%D0%A1%D0%B5%D0%BD%D1%81%D0%BE%D1%80" TargetMode="External"/><Relationship Id="rId25" Type="http://schemas.openxmlformats.org/officeDocument/2006/relationships/hyperlink" Target="https://uk.wikipedia.org/wiki/%D0%A1%D0%B5%D0%BD%D1%81%D0%BE%D1%8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A%D1%80%D0%BE%D1%81%D1%96%D0%B2%D0%BA%D0%B8" TargetMode="External"/><Relationship Id="rId20" Type="http://schemas.openxmlformats.org/officeDocument/2006/relationships/hyperlink" Target="https://uk.wikipedia.org/wiki/RFID" TargetMode="External"/><Relationship Id="rId29" Type="http://schemas.openxmlformats.org/officeDocument/2006/relationships/hyperlink" Target="https://uk.wikipedia.org/wiki/Bluetoot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A%D0%BE%D0%BC%D1%83%D0%BD%D1%96%D0%BA%D0%B0%D1%86%D1%96%D0%B9%D0%BD%D0%B0_%D0%BC%D0%B5%D1%80%D0%B5%D0%B6%D0%B0" TargetMode="External"/><Relationship Id="rId11" Type="http://schemas.openxmlformats.org/officeDocument/2006/relationships/hyperlink" Target="https://uk.wikipedia.org/wiki/%D0%9A%D0%BE%D0%BD%D1%86%D0%B5%D0%BF%D1%86%D1%96%D1%8F" TargetMode="External"/><Relationship Id="rId24" Type="http://schemas.openxmlformats.org/officeDocument/2006/relationships/hyperlink" Target="https://uk.wikipedia.org/wiki/%D0%A1%D0%BC%D0%B0%D1%80%D1%82%D1%84%D0%BE%D0%BD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2%D0%B5%D0%BB%D0%BE%D1%81%D0%B8%D0%BF%D0%B5%D0%B4" TargetMode="External"/><Relationship Id="rId23" Type="http://schemas.openxmlformats.org/officeDocument/2006/relationships/hyperlink" Target="https://uk.wikipedia.org/wiki/GPS" TargetMode="External"/><Relationship Id="rId28" Type="http://schemas.openxmlformats.org/officeDocument/2006/relationships/hyperlink" Target="https://uk.wikipedia.org/wiki/Intel_Edison" TargetMode="External"/><Relationship Id="rId10" Type="http://schemas.openxmlformats.org/officeDocument/2006/relationships/hyperlink" Target="https://uk.wikipedia.org/wiki/%D0%91%D0%B5%D0%B7%D0%B4%D1%80%D0%BE%D1%82%D0%BE%D0%B2%D0%B0_%D0%BC%D0%B5%D1%80%D0%B5%D0%B6%D0%B0" TargetMode="External"/><Relationship Id="rId19" Type="http://schemas.openxmlformats.org/officeDocument/2006/relationships/hyperlink" Target="https://uk.wikipedia.org/wiki/%D0%9C%D1%96%D0%BA%D1%80%D0%BE%D1%81%D1%85%D0%B5%D0%BC%D0%B0" TargetMode="External"/><Relationship Id="rId31" Type="http://schemas.openxmlformats.org/officeDocument/2006/relationships/hyperlink" Target="https://uk.wikipedia.org/w/index.php?title=6LoWPAN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1%82%D0%BE%D0%BA%D0%BE%D0%BB_%D0%BF%D0%B5%D1%80%D0%B5%D0%B4%D0%B0%D0%B2%D0%B0%D0%BD%D0%BD%D1%8F_%D0%B4%D0%B0%D0%BD%D0%B8%D1%85" TargetMode="External"/><Relationship Id="rId14" Type="http://schemas.openxmlformats.org/officeDocument/2006/relationships/hyperlink" Target="https://uk.wikipedia.org/wiki/%D0%90%D0%B2%D1%82%D0%BE%D0%BC%D0%BE%D0%B1%D1%96%D0%BB%D1%8C" TargetMode="External"/><Relationship Id="rId22" Type="http://schemas.openxmlformats.org/officeDocument/2006/relationships/hyperlink" Target="https://uk.wikipedia.org/wiki/QR-%D0%BA%D0%BE%D0%B4" TargetMode="External"/><Relationship Id="rId27" Type="http://schemas.openxmlformats.org/officeDocument/2006/relationships/hyperlink" Target="https://uk.wikipedia.org/wiki/Raspberry_Pi" TargetMode="External"/><Relationship Id="rId30" Type="http://schemas.openxmlformats.org/officeDocument/2006/relationships/hyperlink" Target="https://uk.wikipedia.org/wiki/ZigBe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06725-F0DD-4DE3-97CB-68A3541E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Гуценко</dc:creator>
  <cp:keywords/>
  <dc:description/>
  <cp:lastModifiedBy>Никита Гуценко</cp:lastModifiedBy>
  <cp:revision>8</cp:revision>
  <dcterms:created xsi:type="dcterms:W3CDTF">2018-01-08T18:55:00Z</dcterms:created>
  <dcterms:modified xsi:type="dcterms:W3CDTF">2018-01-10T11:26:00Z</dcterms:modified>
</cp:coreProperties>
</file>